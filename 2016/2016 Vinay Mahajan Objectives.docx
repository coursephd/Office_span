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AC0" w:rsidRDefault="00756AC0">
      <w:r>
        <w:t xml:space="preserve">2016 Individual Objectives </w:t>
      </w:r>
    </w:p>
    <w:p w:rsidR="00756AC0" w:rsidRDefault="00756AC0">
      <w:r>
        <w:t>{Growth}</w:t>
      </w:r>
    </w:p>
    <w:p w:rsidR="00756AC0" w:rsidRDefault="00756AC0">
      <w:r>
        <w:t># Partner with Statistics, Data Management and Project Management groups at all levels to ensure seamless collaboration on the projects for all deliverables</w:t>
      </w:r>
    </w:p>
    <w:p w:rsidR="00756AC0" w:rsidRDefault="00756AC0">
      <w:r>
        <w:t># Manage statistical programming resources within the CM Franchise ensuring resources are shared according to Development priorities</w:t>
      </w:r>
    </w:p>
    <w:p w:rsidR="00756AC0" w:rsidRDefault="00756AC0">
      <w:r>
        <w:t xml:space="preserve"># Work with the Franchise head to ensure appropriate contributions on ACZ, LCZ, </w:t>
      </w:r>
      <w:proofErr w:type="spellStart"/>
      <w:r>
        <w:t>Relaxin</w:t>
      </w:r>
      <w:proofErr w:type="spellEnd"/>
      <w:r>
        <w:t xml:space="preserve"> projects</w:t>
      </w:r>
    </w:p>
    <w:p w:rsidR="00756AC0" w:rsidRDefault="00756AC0" w:rsidP="00756AC0">
      <w:commentRangeStart w:id="0"/>
      <w:r>
        <w:rPr>
          <w:highlight w:val="yellow"/>
        </w:rPr>
        <w:t xml:space="preserve"># </w:t>
      </w:r>
      <w:commentRangeStart w:id="1"/>
      <w:del w:id="2" w:author="Walsh, Simon" w:date="2016-02-05T13:23:00Z">
        <w:r w:rsidDel="00EA1581">
          <w:rPr>
            <w:highlight w:val="yellow"/>
          </w:rPr>
          <w:delText>Co-</w:delText>
        </w:r>
        <w:commentRangeEnd w:id="1"/>
        <w:r w:rsidR="00EA1581" w:rsidDel="00EA1581">
          <w:rPr>
            <w:rStyle w:val="CommentReference"/>
          </w:rPr>
          <w:commentReference w:id="1"/>
        </w:r>
      </w:del>
      <w:proofErr w:type="gramStart"/>
      <w:r>
        <w:rPr>
          <w:highlight w:val="yellow"/>
        </w:rPr>
        <w:t>lead</w:t>
      </w:r>
      <w:proofErr w:type="gramEnd"/>
      <w:r w:rsidRPr="00756AC0">
        <w:rPr>
          <w:highlight w:val="yellow"/>
        </w:rPr>
        <w:t xml:space="preserve"> the define.xml project </w:t>
      </w:r>
      <w:r>
        <w:rPr>
          <w:highlight w:val="yellow"/>
        </w:rPr>
        <w:t>along with othe</w:t>
      </w:r>
      <w:r w:rsidRPr="00756AC0">
        <w:rPr>
          <w:highlight w:val="yellow"/>
        </w:rPr>
        <w:t xml:space="preserve">r </w:t>
      </w:r>
      <w:r>
        <w:rPr>
          <w:highlight w:val="yellow"/>
        </w:rPr>
        <w:t>colleague</w:t>
      </w:r>
      <w:r>
        <w:t xml:space="preserve"> </w:t>
      </w:r>
      <w:r w:rsidRPr="00756AC0">
        <w:rPr>
          <w:highlight w:val="yellow"/>
        </w:rPr>
        <w:t>in RSTOG group</w:t>
      </w:r>
      <w:commentRangeEnd w:id="0"/>
      <w:r w:rsidR="00EA1581">
        <w:rPr>
          <w:rStyle w:val="CommentReference"/>
        </w:rPr>
        <w:commentReference w:id="0"/>
      </w:r>
    </w:p>
    <w:p w:rsidR="00756AC0" w:rsidRDefault="00756AC0" w:rsidP="00756AC0">
      <w:r w:rsidRPr="00756AC0">
        <w:rPr>
          <w:highlight w:val="yellow"/>
        </w:rPr>
        <w:t xml:space="preserve"># </w:t>
      </w:r>
      <w:del w:id="3" w:author="Walsh, Simon" w:date="2016-02-05T13:25:00Z">
        <w:r w:rsidRPr="00756AC0" w:rsidDel="00EA1581">
          <w:rPr>
            <w:highlight w:val="yellow"/>
          </w:rPr>
          <w:delText xml:space="preserve">Support </w:delText>
        </w:r>
      </w:del>
      <w:ins w:id="4" w:author="Walsh, Simon" w:date="2016-02-05T13:25:00Z">
        <w:r w:rsidR="00EA1581">
          <w:rPr>
            <w:highlight w:val="yellow"/>
          </w:rPr>
          <w:t xml:space="preserve">Lead/Oversee </w:t>
        </w:r>
      </w:ins>
      <w:r w:rsidRPr="00756AC0">
        <w:rPr>
          <w:highlight w:val="yellow"/>
        </w:rPr>
        <w:t>RSTOG projects, initiatives and activities to ensure that project milestones are met as per agreed timelines</w:t>
      </w:r>
      <w:r>
        <w:t xml:space="preserve"> </w:t>
      </w:r>
    </w:p>
    <w:p w:rsidR="00756AC0" w:rsidRDefault="00756AC0">
      <w:r>
        <w:t>{Innovation}</w:t>
      </w:r>
    </w:p>
    <w:p w:rsidR="00756AC0" w:rsidRDefault="00756AC0">
      <w:r>
        <w:t xml:space="preserve"># Drive/Support key initiatives and goals, sharing expertise and promoting adoption of best practices, linking with Governance Boards and other organization. </w:t>
      </w:r>
    </w:p>
    <w:p w:rsidR="00756AC0" w:rsidRDefault="00756AC0">
      <w:commentRangeStart w:id="5"/>
      <w:r>
        <w:t xml:space="preserve"># </w:t>
      </w:r>
      <w:proofErr w:type="gramStart"/>
      <w:r>
        <w:t>Identify</w:t>
      </w:r>
      <w:proofErr w:type="gramEnd"/>
      <w:r>
        <w:t xml:space="preserve"> gaps in SR process and tools and propose solutions to address needs</w:t>
      </w:r>
      <w:commentRangeEnd w:id="5"/>
      <w:r w:rsidR="00EA1581">
        <w:rPr>
          <w:rStyle w:val="CommentReference"/>
        </w:rPr>
        <w:commentReference w:id="5"/>
      </w:r>
    </w:p>
    <w:p w:rsidR="00756AC0" w:rsidRDefault="00756AC0">
      <w:r>
        <w:t>#</w:t>
      </w:r>
      <w:r w:rsidR="0003711D">
        <w:t xml:space="preserve"> </w:t>
      </w:r>
      <w:r>
        <w:t>Drive SR collaboration with both COAR analytics and non-COAR analytics partner organizations to promote innovation and efficiency</w:t>
      </w:r>
    </w:p>
    <w:p w:rsidR="00D3163E" w:rsidRDefault="00D3163E">
      <w:r w:rsidRPr="00D3163E">
        <w:rPr>
          <w:highlight w:val="yellow"/>
        </w:rPr>
        <w:t># Contribute as local site liaison for RSTOG promoting awareness of and engagement in RSTOG initiatives, tools, processes and guidance and supporting local RSTOG team members</w:t>
      </w:r>
    </w:p>
    <w:p w:rsidR="00D3163E" w:rsidRDefault="00D3163E">
      <w:commentRangeStart w:id="6"/>
      <w:r>
        <w:rPr>
          <w:highlight w:val="yellow"/>
        </w:rPr>
        <w:t xml:space="preserve"># </w:t>
      </w:r>
      <w:r w:rsidRPr="00D3163E">
        <w:rPr>
          <w:highlight w:val="yellow"/>
        </w:rPr>
        <w:t>Identify unmet needs (tools/process/guidance) and optimization opportunities to support SR process and propose solutions to address needs</w:t>
      </w:r>
      <w:commentRangeEnd w:id="6"/>
      <w:r w:rsidR="00EA1581">
        <w:rPr>
          <w:rStyle w:val="CommentReference"/>
        </w:rPr>
        <w:commentReference w:id="6"/>
      </w:r>
    </w:p>
    <w:p w:rsidR="00756AC0" w:rsidRDefault="00756AC0">
      <w:r>
        <w:t>{Productivity}</w:t>
      </w:r>
    </w:p>
    <w:p w:rsidR="00756AC0" w:rsidRDefault="00756AC0">
      <w:r>
        <w:t># Responsible for ensuring the Statistical Reporting organization’s innovation and quality, and driving ‘state of the art’ tools, systems and processes in partnership with the Clinical Data and Reporting Standards group.</w:t>
      </w:r>
    </w:p>
    <w:p w:rsidR="00756AC0" w:rsidRDefault="00756AC0">
      <w:r>
        <w:t># Implement resource tracking process and tool to allow full visibility on SR activities including:</w:t>
      </w:r>
    </w:p>
    <w:p w:rsidR="00756AC0" w:rsidRDefault="00756AC0">
      <w:r>
        <w:t xml:space="preserve">* Monthly update to </w:t>
      </w:r>
      <w:ins w:id="7" w:author="Walsh, Simon" w:date="2016-02-05T13:27:00Z">
        <w:r w:rsidR="00EA1581">
          <w:t xml:space="preserve">minimum </w:t>
        </w:r>
      </w:ins>
      <w:r>
        <w:t xml:space="preserve">12 months resource projections </w:t>
      </w:r>
      <w:del w:id="8" w:author="Walsh, Simon" w:date="2016-02-05T13:27:00Z">
        <w:r w:rsidRPr="00756AC0" w:rsidDel="00EA1581">
          <w:rPr>
            <w:highlight w:val="yellow"/>
          </w:rPr>
          <w:delText>OR as appropriate</w:delText>
        </w:r>
      </w:del>
    </w:p>
    <w:p w:rsidR="00756AC0" w:rsidRDefault="00756AC0">
      <w:r>
        <w:t>* Monthly review of Timesheet data from Timecard and monitoring of their accuracy</w:t>
      </w:r>
    </w:p>
    <w:p w:rsidR="0003711D" w:rsidRDefault="0003711D"/>
    <w:p w:rsidR="00756AC0" w:rsidRDefault="00756AC0">
      <w:r>
        <w:t xml:space="preserve"># </w:t>
      </w:r>
      <w:proofErr w:type="gramStart"/>
      <w:r>
        <w:t>Actively</w:t>
      </w:r>
      <w:proofErr w:type="gramEnd"/>
      <w:r>
        <w:t xml:space="preserve"> support trials that are outsourced through </w:t>
      </w:r>
      <w:proofErr w:type="spellStart"/>
      <w:r>
        <w:t>Biostats</w:t>
      </w:r>
      <w:proofErr w:type="spellEnd"/>
      <w:r>
        <w:t xml:space="preserve"> &amp; SR preferred vendors by;</w:t>
      </w:r>
    </w:p>
    <w:p w:rsidR="00756AC0" w:rsidRDefault="00756AC0">
      <w:r>
        <w:t>- Ensuring adherence with the outsourcing model, manual and related training</w:t>
      </w:r>
    </w:p>
    <w:p w:rsidR="00756AC0" w:rsidRDefault="00756AC0">
      <w:r>
        <w:t xml:space="preserve">- Ensuring a robust kick-off is conducted with adequate handover of information to enable vendor to perform activities independently in line with their defined R&amp;Rs </w:t>
      </w:r>
    </w:p>
    <w:p w:rsidR="00756AC0" w:rsidRDefault="00756AC0">
      <w:r>
        <w:t>- Ensure changes to scope/rework is minimized; through accurate SSW creation, review of scope changes for scientific and operational value and establishing key touch points to enable vendor progress</w:t>
      </w:r>
    </w:p>
    <w:p w:rsidR="00756AC0" w:rsidRDefault="00756AC0">
      <w:r>
        <w:t xml:space="preserve"># </w:t>
      </w:r>
      <w:proofErr w:type="gramStart"/>
      <w:r>
        <w:t>Maximize</w:t>
      </w:r>
      <w:proofErr w:type="gramEnd"/>
      <w:r>
        <w:t xml:space="preserve"> productivity and efficiency through clear programming strategy across projects (e.g. pooling), use of effective business process, global corporate standards, development and utilization of strategic alliances</w:t>
      </w:r>
    </w:p>
    <w:p w:rsidR="00756AC0" w:rsidRDefault="00756AC0">
      <w:r>
        <w:t>{People}</w:t>
      </w:r>
    </w:p>
    <w:p w:rsidR="00D3163E" w:rsidRDefault="00D3163E">
      <w:r>
        <w:t xml:space="preserve"># </w:t>
      </w:r>
      <w:r w:rsidRPr="00D3163E">
        <w:t>Provide technical guidance, mentoring, coaching and support to project team members on specific or identified needs to build high performing teams.</w:t>
      </w:r>
    </w:p>
    <w:p w:rsidR="00D3163E" w:rsidRDefault="00D3163E">
      <w:r>
        <w:t xml:space="preserve"># </w:t>
      </w:r>
      <w:proofErr w:type="gramStart"/>
      <w:r w:rsidRPr="00D3163E">
        <w:t>Prepare</w:t>
      </w:r>
      <w:proofErr w:type="gramEnd"/>
      <w:r w:rsidRPr="00D3163E">
        <w:t xml:space="preserve"> Development Plan for discussion with manager and follow up on the ag</w:t>
      </w:r>
      <w:r>
        <w:t>reed development plan actions</w:t>
      </w:r>
    </w:p>
    <w:p w:rsidR="00756AC0" w:rsidRDefault="00756AC0">
      <w:r>
        <w:t># Responsible for professional development/training and mentoring to enable the highest level of Statistical Reporting with colleagues</w:t>
      </w:r>
    </w:p>
    <w:p w:rsidR="00756AC0" w:rsidRDefault="00756AC0">
      <w:r>
        <w:t># In collaboration with Human Resources, develop, establish and maintain up-to-date strategies to attract and retain top talent across the globe to support a portfolio that is in line with a top-tier Pharma company</w:t>
      </w:r>
    </w:p>
    <w:p w:rsidR="00756AC0" w:rsidRDefault="00756AC0">
      <w:r>
        <w:t># Drive a "speak up and make things happen" culture</w:t>
      </w:r>
    </w:p>
    <w:p w:rsidR="00756AC0" w:rsidRDefault="00756AC0">
      <w:r>
        <w:t># Promote a reward and recognition culture</w:t>
      </w:r>
    </w:p>
    <w:p w:rsidR="00756AC0" w:rsidRDefault="00756AC0">
      <w:r>
        <w:t># Support effective performance management by providing regular feedback to SR FH and GH and self-assessment including mid-year and end of year. Participate in Hiring effort as needed</w:t>
      </w:r>
    </w:p>
    <w:p w:rsidR="00756AC0" w:rsidRDefault="00756AC0">
      <w:r>
        <w:t xml:space="preserve"># </w:t>
      </w:r>
      <w:proofErr w:type="gramStart"/>
      <w:r>
        <w:t>Actively</w:t>
      </w:r>
      <w:proofErr w:type="gramEnd"/>
      <w:r>
        <w:t xml:space="preserve"> drive content and chair relevant sessions of SR forums (if applicable)</w:t>
      </w:r>
    </w:p>
    <w:p w:rsidR="00756AC0" w:rsidRDefault="00756AC0">
      <w:r>
        <w:t># 100% compliance and accuracy on Timecard and 95% compliance on all required training</w:t>
      </w:r>
    </w:p>
    <w:p w:rsidR="00363FAD" w:rsidRDefault="00756AC0">
      <w:r>
        <w:t># Participate to 80% of SR Departmental Meetings</w:t>
      </w:r>
    </w:p>
    <w:p w:rsidR="0003711D" w:rsidRDefault="0003711D" w:rsidP="0003711D">
      <w:r>
        <w:t>Site level activities for India:</w:t>
      </w:r>
    </w:p>
    <w:p w:rsidR="0003711D" w:rsidRDefault="0003711D" w:rsidP="0003711D">
      <w:r>
        <w:t xml:space="preserve"># Support further development of capabilities in the </w:t>
      </w:r>
      <w:r w:rsidRPr="00756AC0">
        <w:rPr>
          <w:highlight w:val="yellow"/>
        </w:rPr>
        <w:t>India sites by : &lt;Insert objective&gt;</w:t>
      </w:r>
    </w:p>
    <w:p w:rsidR="0003711D" w:rsidRDefault="0003711D"/>
    <w:sectPr w:rsidR="0003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alsh, Simon" w:date="2016-02-05T13:25:00Z" w:initials="WS">
    <w:p w:rsidR="00EA1581" w:rsidRDefault="00EA1581">
      <w:pPr>
        <w:pStyle w:val="CommentText"/>
      </w:pPr>
      <w:r>
        <w:rPr>
          <w:rStyle w:val="CommentReference"/>
        </w:rPr>
        <w:annotationRef/>
      </w:r>
      <w:r>
        <w:t>Could you set some milestones here perhaps relating to evaluation, proposal and endorsement and project completion. Maybe move this as a bullet under the next item</w:t>
      </w:r>
    </w:p>
  </w:comment>
  <w:comment w:id="0" w:author="Walsh, Simon" w:date="2016-02-05T13:23:00Z" w:initials="WS">
    <w:p w:rsidR="00EA1581" w:rsidRDefault="00EA1581">
      <w:pPr>
        <w:pStyle w:val="CommentText"/>
      </w:pPr>
      <w:r>
        <w:rPr>
          <w:rStyle w:val="CommentReference"/>
        </w:rPr>
        <w:annotationRef/>
      </w:r>
    </w:p>
  </w:comment>
  <w:comment w:id="5" w:author="Walsh, Simon" w:date="2016-02-05T13:27:00Z" w:initials="WS">
    <w:p w:rsidR="00EA1581" w:rsidRDefault="00EA1581">
      <w:pPr>
        <w:pStyle w:val="CommentText"/>
      </w:pPr>
      <w:r>
        <w:rPr>
          <w:rStyle w:val="CommentReference"/>
        </w:rPr>
        <w:annotationRef/>
      </w:r>
      <w:r>
        <w:t xml:space="preserve">Overlaps with the last item in this group “identify unmet needs etc”. As you are only part time on RTSOG I suggest keeping this and drop that last one </w:t>
      </w:r>
    </w:p>
  </w:comment>
  <w:comment w:id="6" w:author="Walsh, Simon" w:date="2016-02-05T13:27:00Z" w:initials="WS">
    <w:p w:rsidR="00EA1581" w:rsidRDefault="00EA1581">
      <w:pPr>
        <w:pStyle w:val="CommentText"/>
      </w:pPr>
      <w:r>
        <w:rPr>
          <w:rStyle w:val="CommentReference"/>
        </w:rPr>
        <w:annotationRef/>
      </w:r>
      <w:r>
        <w:t xml:space="preserve">Suggest you remove (see </w:t>
      </w:r>
      <w:proofErr w:type="spellStart"/>
      <w:r>
        <w:t>commnets</w:t>
      </w:r>
      <w:proofErr w:type="spellEnd"/>
      <w:r>
        <w:t xml:space="preserve"> above)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C0"/>
    <w:rsid w:val="0003711D"/>
    <w:rsid w:val="00363FAD"/>
    <w:rsid w:val="00756AC0"/>
    <w:rsid w:val="008D22B2"/>
    <w:rsid w:val="00B768B2"/>
    <w:rsid w:val="00D3163E"/>
    <w:rsid w:val="00EA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1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5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5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5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1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5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5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5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556</Words>
  <Characters>3263</Characters>
  <Application>Microsoft Office Word</Application>
  <DocSecurity>0</DocSecurity>
  <Lines>77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Mahajan, Vinay</dc:creator>
  <cp:lastModifiedBy>Mahajan, Vinay</cp:lastModifiedBy>
  <cp:revision>2</cp:revision>
  <dcterms:created xsi:type="dcterms:W3CDTF">2016-02-03T04:51:00Z</dcterms:created>
  <dcterms:modified xsi:type="dcterms:W3CDTF">2016-02-03T05:20:00Z</dcterms:modified>
</cp:coreProperties>
</file>